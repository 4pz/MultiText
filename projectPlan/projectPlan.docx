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pos="10285"/>
        </w:tabs>
        <w:ind w:hanging="58"/>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pBdr>
          <w:bottom w:color="000000" w:space="1" w:sz="4" w:val="single"/>
        </w:pBdr>
        <w:tabs>
          <w:tab w:val="right" w:pos="10285"/>
        </w:tabs>
        <w:ind w:hanging="58"/>
        <w:rPr>
          <w:sz w:val="28"/>
          <w:szCs w:val="28"/>
        </w:rPr>
      </w:pPr>
      <w:r w:rsidDel="00000000" w:rsidR="00000000" w:rsidRPr="00000000">
        <w:rPr>
          <w:sz w:val="28"/>
          <w:szCs w:val="28"/>
          <w:rtl w:val="0"/>
        </w:rPr>
        <w:t xml:space="preserve">Unit 3 Multi User Chat Application Project Plan</w:t>
      </w:r>
    </w:p>
    <w:p w:rsidR="00000000" w:rsidDel="00000000" w:rsidP="00000000" w:rsidRDefault="00000000" w:rsidRPr="00000000" w14:paraId="00000003">
      <w:pPr>
        <w:pStyle w:val="Heading1"/>
        <w:tabs>
          <w:tab w:val="right" w:pos="10285"/>
        </w:tabs>
        <w:ind w:left="0" w:firstLine="0"/>
        <w:rPr>
          <w:sz w:val="28"/>
          <w:szCs w:val="28"/>
        </w:rPr>
      </w:pPr>
      <w:r w:rsidDel="00000000" w:rsidR="00000000" w:rsidRPr="00000000">
        <w:rPr>
          <w:b w:val="0"/>
          <w:sz w:val="28"/>
          <w:szCs w:val="28"/>
          <w:rtl w:val="0"/>
        </w:rPr>
        <w:t xml:space="preserve">Submitted to</w:t>
      </w:r>
      <w:r w:rsidDel="00000000" w:rsidR="00000000" w:rsidRPr="00000000">
        <w:rPr>
          <w:sz w:val="28"/>
          <w:szCs w:val="28"/>
          <w:rtl w:val="0"/>
        </w:rPr>
        <w:t xml:space="preserve">: Mr. Kwong</w:t>
        <w:tab/>
      </w:r>
    </w:p>
    <w:p w:rsidR="00000000" w:rsidDel="00000000" w:rsidP="00000000" w:rsidRDefault="00000000" w:rsidRPr="00000000" w14:paraId="00000004">
      <w:pPr>
        <w:pStyle w:val="Heading1"/>
        <w:tabs>
          <w:tab w:val="right" w:pos="10285"/>
        </w:tabs>
        <w:ind w:hanging="58"/>
        <w:rPr>
          <w:sz w:val="28"/>
          <w:szCs w:val="28"/>
        </w:rPr>
      </w:pPr>
      <w:r w:rsidDel="00000000" w:rsidR="00000000" w:rsidRPr="00000000">
        <w:rPr>
          <w:b w:val="0"/>
          <w:sz w:val="28"/>
          <w:szCs w:val="28"/>
          <w:rtl w:val="0"/>
        </w:rPr>
        <w:t xml:space="preserve">Project Manager</w:t>
      </w:r>
      <w:r w:rsidDel="00000000" w:rsidR="00000000" w:rsidRPr="00000000">
        <w:rPr>
          <w:sz w:val="28"/>
          <w:szCs w:val="28"/>
          <w:rtl w:val="0"/>
        </w:rPr>
        <w:t xml:space="preserve">: Vinay</w:t>
      </w:r>
    </w:p>
    <w:p w:rsidR="00000000" w:rsidDel="00000000" w:rsidP="00000000" w:rsidRDefault="00000000" w:rsidRPr="00000000" w14:paraId="00000005">
      <w:pPr>
        <w:ind w:left="-58" w:firstLine="0"/>
        <w:rPr/>
      </w:pPr>
      <w:r w:rsidDel="00000000" w:rsidR="00000000" w:rsidRPr="00000000">
        <w:rPr>
          <w:sz w:val="28"/>
          <w:szCs w:val="28"/>
          <w:rtl w:val="0"/>
        </w:rPr>
        <w:t xml:space="preserve">Date:</w:t>
      </w:r>
      <w:r w:rsidDel="00000000" w:rsidR="00000000" w:rsidRPr="00000000">
        <w:rPr>
          <w:rtl w:val="0"/>
        </w:rPr>
        <w:tab/>
        <w:t xml:space="preserve"> April 29, </w:t>
      </w:r>
      <w:r w:rsidDel="00000000" w:rsidR="00000000" w:rsidRPr="00000000">
        <w:rPr>
          <w:color w:val="0000ff"/>
          <w:rtl w:val="0"/>
        </w:rPr>
        <w:t xml:space="preserve">{2022}</w:t>
      </w:r>
      <w:r w:rsidDel="00000000" w:rsidR="00000000" w:rsidRPr="00000000">
        <w:rPr>
          <w:rtl w:val="0"/>
        </w:rPr>
      </w:r>
    </w:p>
    <w:p w:rsidR="00000000" w:rsidDel="00000000" w:rsidP="00000000" w:rsidRDefault="00000000" w:rsidRPr="00000000" w14:paraId="00000006">
      <w:pPr>
        <w:ind w:left="-58" w:firstLine="0"/>
        <w:rPr>
          <w:b w:val="1"/>
        </w:rPr>
      </w:pPr>
      <w:r w:rsidDel="00000000" w:rsidR="00000000" w:rsidRPr="00000000">
        <w:rPr>
          <w:rtl w:val="0"/>
        </w:rPr>
      </w:r>
    </w:p>
    <w:p w:rsidR="00000000" w:rsidDel="00000000" w:rsidP="00000000" w:rsidRDefault="00000000" w:rsidRPr="00000000" w14:paraId="00000007">
      <w:pPr>
        <w:ind w:left="-58" w:firstLine="0"/>
        <w:rPr/>
      </w:pPr>
      <w:r w:rsidDel="00000000" w:rsidR="00000000" w:rsidRPr="00000000">
        <w:rPr>
          <w:sz w:val="28"/>
          <w:szCs w:val="28"/>
          <w:rtl w:val="0"/>
        </w:rPr>
        <w:t xml:space="preserve">Project Overview</w:t>
      </w:r>
      <w:r w:rsidDel="00000000" w:rsidR="00000000" w:rsidRPr="00000000">
        <w:rPr>
          <w:rtl w:val="0"/>
        </w:rPr>
        <w:t xml:space="preserve"> </w:t>
      </w:r>
      <w:r w:rsidDel="00000000" w:rsidR="00000000" w:rsidRPr="00000000">
        <w:rPr>
          <w:color w:val="0000ff"/>
          <w:rtl w:val="0"/>
        </w:rPr>
        <w:t xml:space="preserve">{The multi user chat application is a project to display skills in Networking, GUI Development, and Data structures. The end results should be an application where many users can message each other with a GUI and other added features.}</w:t>
      </w:r>
      <w:r w:rsidDel="00000000" w:rsidR="00000000" w:rsidRPr="00000000">
        <w:rPr>
          <w:rtl w:val="0"/>
        </w:rPr>
      </w:r>
    </w:p>
    <w:p w:rsidR="00000000" w:rsidDel="00000000" w:rsidP="00000000" w:rsidRDefault="00000000" w:rsidRPr="00000000" w14:paraId="00000008">
      <w:pPr>
        <w:ind w:left="-58" w:firstLine="0"/>
        <w:rPr/>
      </w:pPr>
      <w:r w:rsidDel="00000000" w:rsidR="00000000" w:rsidRPr="00000000">
        <w:rPr>
          <w:rtl w:val="0"/>
        </w:rPr>
      </w:r>
    </w:p>
    <w:p w:rsidR="00000000" w:rsidDel="00000000" w:rsidP="00000000" w:rsidRDefault="00000000" w:rsidRPr="00000000" w14:paraId="00000009">
      <w:pPr>
        <w:ind w:left="-58" w:firstLine="0"/>
        <w:rPr>
          <w:color w:val="0000ff"/>
        </w:rPr>
      </w:pPr>
      <w:r w:rsidDel="00000000" w:rsidR="00000000" w:rsidRPr="00000000">
        <w:rPr>
          <w:sz w:val="28"/>
          <w:szCs w:val="28"/>
          <w:rtl w:val="0"/>
        </w:rPr>
        <w:t xml:space="preserve">Project Team</w:t>
      </w:r>
      <w:r w:rsidDel="00000000" w:rsidR="00000000" w:rsidRPr="00000000">
        <w:rPr>
          <w:rtl w:val="0"/>
        </w:rPr>
        <w:t xml:space="preserve"> </w:t>
      </w:r>
      <w:r w:rsidDel="00000000" w:rsidR="00000000" w:rsidRPr="00000000">
        <w:rPr>
          <w:color w:val="0000ff"/>
          <w:rtl w:val="0"/>
        </w:rPr>
        <w:t xml:space="preserve">{Ethan Chen and Vinay Venkatesh. We  plan on distributing all aspects of the work equally. The networking and GUI part of the project will be done by the both of us.}</w:t>
      </w:r>
    </w:p>
    <w:p w:rsidR="00000000" w:rsidDel="00000000" w:rsidP="00000000" w:rsidRDefault="00000000" w:rsidRPr="00000000" w14:paraId="0000000A">
      <w:pPr>
        <w:ind w:left="-58" w:firstLine="0"/>
        <w:rPr/>
      </w:pPr>
      <w:r w:rsidDel="00000000" w:rsidR="00000000" w:rsidRPr="00000000">
        <w:rPr>
          <w:rtl w:val="0"/>
        </w:rPr>
      </w:r>
    </w:p>
    <w:p w:rsidR="00000000" w:rsidDel="00000000" w:rsidP="00000000" w:rsidRDefault="00000000" w:rsidRPr="00000000" w14:paraId="0000000B">
      <w:pPr>
        <w:ind w:left="-58" w:firstLine="0"/>
        <w:rPr>
          <w:color w:val="0000ff"/>
        </w:rPr>
      </w:pPr>
      <w:r w:rsidDel="00000000" w:rsidR="00000000" w:rsidRPr="00000000">
        <w:rPr>
          <w:sz w:val="28"/>
          <w:szCs w:val="28"/>
          <w:rtl w:val="0"/>
        </w:rPr>
        <w:t xml:space="preserve">Challenges</w:t>
      </w:r>
      <w:r w:rsidDel="00000000" w:rsidR="00000000" w:rsidRPr="00000000">
        <w:rPr>
          <w:rtl w:val="0"/>
        </w:rPr>
        <w:t xml:space="preserve"> </w:t>
      </w:r>
      <w:r w:rsidDel="00000000" w:rsidR="00000000" w:rsidRPr="00000000">
        <w:rPr>
          <w:color w:val="0000ff"/>
          <w:rtl w:val="0"/>
        </w:rPr>
        <w:t xml:space="preserve">{We foresee deleting and replying to messages feature to be a challenge because this is something neither of us have tried to do before.}</w:t>
      </w:r>
    </w:p>
    <w:p w:rsidR="00000000" w:rsidDel="00000000" w:rsidP="00000000" w:rsidRDefault="00000000" w:rsidRPr="00000000" w14:paraId="0000000C">
      <w:pPr>
        <w:ind w:left="-58" w:firstLine="0"/>
        <w:rPr/>
      </w:pPr>
      <w:r w:rsidDel="00000000" w:rsidR="00000000" w:rsidRPr="00000000">
        <w:rPr>
          <w:rtl w:val="0"/>
        </w:rPr>
      </w:r>
    </w:p>
    <w:p w:rsidR="00000000" w:rsidDel="00000000" w:rsidP="00000000" w:rsidRDefault="00000000" w:rsidRPr="00000000" w14:paraId="0000000D">
      <w:pPr>
        <w:pStyle w:val="Heading1"/>
        <w:tabs>
          <w:tab w:val="right" w:pos="10285"/>
        </w:tabs>
        <w:ind w:hanging="58"/>
        <w:rPr>
          <w:sz w:val="24"/>
          <w:szCs w:val="24"/>
        </w:rPr>
      </w:pPr>
      <w:r w:rsidDel="00000000" w:rsidR="00000000" w:rsidRPr="00000000">
        <w:rPr>
          <w:b w:val="0"/>
          <w:sz w:val="28"/>
          <w:szCs w:val="28"/>
          <w:rtl w:val="0"/>
        </w:rPr>
        <w:t xml:space="preserve">Major Tasks and Schedule</w:t>
      </w:r>
      <w:r w:rsidDel="00000000" w:rsidR="00000000" w:rsidRPr="00000000">
        <w:rPr>
          <w:rtl w:val="0"/>
        </w:rPr>
        <w:t xml:space="preserve"> </w:t>
      </w:r>
      <w:r w:rsidDel="00000000" w:rsidR="00000000" w:rsidRPr="00000000">
        <w:rPr>
          <w:b w:val="0"/>
          <w:color w:val="0000ff"/>
          <w:sz w:val="24"/>
          <w:szCs w:val="24"/>
          <w:rtl w:val="0"/>
        </w:rPr>
        <w:t xml:space="preserve">{Create a task plan that describes what needs to be done to accomplish your objective. Establish a timeline keeping in mind that you must design, develop and test before the final week of deployment. During that week, you will be giving your promotional presentation on the software.}</w:t>
      </w:r>
      <w:r w:rsidDel="00000000" w:rsidR="00000000" w:rsidRPr="00000000">
        <w:rPr>
          <w:rtl w:val="0"/>
        </w:rPr>
      </w:r>
    </w:p>
    <w:p w:rsidR="00000000" w:rsidDel="00000000" w:rsidP="00000000" w:rsidRDefault="00000000" w:rsidRPr="00000000" w14:paraId="0000000E">
      <w:pPr>
        <w:ind w:left="-58" w:firstLine="0"/>
        <w:rPr/>
      </w:pPr>
      <w:r w:rsidDel="00000000" w:rsidR="00000000" w:rsidRPr="00000000">
        <w:rPr>
          <w:rtl w:val="0"/>
        </w:rPr>
      </w:r>
    </w:p>
    <w:p w:rsidR="00000000" w:rsidDel="00000000" w:rsidP="00000000" w:rsidRDefault="00000000" w:rsidRPr="00000000" w14:paraId="0000000F">
      <w:pPr>
        <w:ind w:left="-58" w:firstLine="0"/>
        <w:rPr/>
      </w:pPr>
      <w:r w:rsidDel="00000000" w:rsidR="00000000" w:rsidRPr="00000000">
        <w:rPr>
          <w:rtl w:val="0"/>
        </w:rPr>
      </w:r>
    </w:p>
    <w:tbl>
      <w:tblPr>
        <w:tblStyle w:val="Table1"/>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2520"/>
        <w:gridCol w:w="2088"/>
        <w:tblGridChange w:id="0">
          <w:tblGrid>
            <w:gridCol w:w="4140"/>
            <w:gridCol w:w="2520"/>
            <w:gridCol w:w="2088"/>
          </w:tblGrid>
        </w:tblGridChange>
      </w:tblGrid>
      <w:tr>
        <w:trPr>
          <w:cantSplit w:val="0"/>
          <w:tblHeader w:val="0"/>
        </w:trPr>
        <w:tc>
          <w:tcPr>
            <w:tcMar>
              <w:top w:w="0.0" w:type="dxa"/>
              <w:bottom w:w="0.0" w:type="dxa"/>
            </w:tcMar>
          </w:tcPr>
          <w:p w:rsidR="00000000" w:rsidDel="00000000" w:rsidP="00000000" w:rsidRDefault="00000000" w:rsidRPr="00000000" w14:paraId="00000010">
            <w:pPr>
              <w:ind w:left="-58" w:firstLine="0"/>
              <w:rPr>
                <w:sz w:val="28"/>
                <w:szCs w:val="28"/>
              </w:rPr>
            </w:pPr>
            <w:r w:rsidDel="00000000" w:rsidR="00000000" w:rsidRPr="00000000">
              <w:rPr>
                <w:sz w:val="28"/>
                <w:szCs w:val="28"/>
                <w:rtl w:val="0"/>
              </w:rPr>
              <w:t xml:space="preserve">Task</w:t>
            </w:r>
          </w:p>
        </w:tc>
        <w:tc>
          <w:tcPr>
            <w:tcMar>
              <w:top w:w="0.0" w:type="dxa"/>
              <w:bottom w:w="0.0" w:type="dxa"/>
            </w:tcMar>
          </w:tcPr>
          <w:p w:rsidR="00000000" w:rsidDel="00000000" w:rsidP="00000000" w:rsidRDefault="00000000" w:rsidRPr="00000000" w14:paraId="00000011">
            <w:pPr>
              <w:ind w:left="-58" w:firstLine="0"/>
              <w:rPr>
                <w:sz w:val="28"/>
                <w:szCs w:val="28"/>
              </w:rPr>
            </w:pPr>
            <w:r w:rsidDel="00000000" w:rsidR="00000000" w:rsidRPr="00000000">
              <w:rPr>
                <w:sz w:val="28"/>
                <w:szCs w:val="28"/>
                <w:rtl w:val="0"/>
              </w:rPr>
              <w:t xml:space="preserve">When</w:t>
            </w:r>
          </w:p>
        </w:tc>
        <w:tc>
          <w:tcPr>
            <w:tcMar>
              <w:top w:w="0.0" w:type="dxa"/>
              <w:bottom w:w="0.0" w:type="dxa"/>
            </w:tcMar>
          </w:tcPr>
          <w:p w:rsidR="00000000" w:rsidDel="00000000" w:rsidP="00000000" w:rsidRDefault="00000000" w:rsidRPr="00000000" w14:paraId="00000012">
            <w:pPr>
              <w:ind w:left="-58" w:firstLine="0"/>
              <w:rPr>
                <w:sz w:val="28"/>
                <w:szCs w:val="28"/>
              </w:rPr>
            </w:pPr>
            <w:r w:rsidDel="00000000" w:rsidR="00000000" w:rsidRPr="00000000">
              <w:rPr>
                <w:sz w:val="28"/>
                <w:szCs w:val="28"/>
                <w:rtl w:val="0"/>
              </w:rPr>
              <w:t xml:space="preserve">Responsible</w:t>
            </w:r>
          </w:p>
        </w:tc>
      </w:tr>
      <w:tr>
        <w:trPr>
          <w:cantSplit w:val="0"/>
          <w:tblHeader w:val="0"/>
        </w:trPr>
        <w:tc>
          <w:tcPr>
            <w:tcMar>
              <w:top w:w="0.0" w:type="dxa"/>
              <w:bottom w:w="0.0" w:type="dxa"/>
            </w:tcMar>
          </w:tcPr>
          <w:p w:rsidR="00000000" w:rsidDel="00000000" w:rsidP="00000000" w:rsidRDefault="00000000" w:rsidRPr="00000000" w14:paraId="00000013">
            <w:pPr>
              <w:ind w:left="-58" w:firstLine="0"/>
              <w:rPr/>
            </w:pPr>
            <w:r w:rsidDel="00000000" w:rsidR="00000000" w:rsidRPr="00000000">
              <w:rPr>
                <w:rtl w:val="0"/>
              </w:rPr>
              <w:t xml:space="preserve">Develop ability to chat with users on console</w:t>
            </w:r>
          </w:p>
        </w:tc>
        <w:tc>
          <w:tcPr>
            <w:tcMar>
              <w:top w:w="0.0" w:type="dxa"/>
              <w:bottom w:w="0.0" w:type="dxa"/>
            </w:tcMar>
          </w:tcPr>
          <w:p w:rsidR="00000000" w:rsidDel="00000000" w:rsidP="00000000" w:rsidRDefault="00000000" w:rsidRPr="00000000" w14:paraId="00000014">
            <w:pPr>
              <w:ind w:left="-58" w:firstLine="0"/>
              <w:rPr/>
            </w:pPr>
            <w:r w:rsidDel="00000000" w:rsidR="00000000" w:rsidRPr="00000000">
              <w:rPr>
                <w:rtl w:val="0"/>
              </w:rPr>
              <w:t xml:space="preserve">5/4</w:t>
            </w:r>
          </w:p>
        </w:tc>
        <w:tc>
          <w:tcPr>
            <w:tcMar>
              <w:top w:w="0.0" w:type="dxa"/>
              <w:bottom w:w="0.0" w:type="dxa"/>
            </w:tcMar>
          </w:tcPr>
          <w:p w:rsidR="00000000" w:rsidDel="00000000" w:rsidP="00000000" w:rsidRDefault="00000000" w:rsidRPr="00000000" w14:paraId="00000015">
            <w:pPr>
              <w:ind w:left="-58" w:firstLine="0"/>
              <w:rPr/>
            </w:pPr>
            <w:r w:rsidDel="00000000" w:rsidR="00000000" w:rsidRPr="00000000">
              <w:rPr>
                <w:rtl w:val="0"/>
              </w:rPr>
              <w:t xml:space="preserve">Vinay + Ethan</w:t>
            </w:r>
          </w:p>
        </w:tc>
      </w:tr>
      <w:tr>
        <w:trPr>
          <w:cantSplit w:val="0"/>
          <w:tblHeader w:val="0"/>
        </w:trPr>
        <w:tc>
          <w:tcPr>
            <w:tcMar>
              <w:top w:w="0.0" w:type="dxa"/>
              <w:bottom w:w="0.0" w:type="dxa"/>
            </w:tcMar>
          </w:tcPr>
          <w:p w:rsidR="00000000" w:rsidDel="00000000" w:rsidP="00000000" w:rsidRDefault="00000000" w:rsidRPr="00000000" w14:paraId="00000016">
            <w:pPr>
              <w:ind w:left="-58" w:firstLine="0"/>
              <w:rPr/>
            </w:pPr>
            <w:r w:rsidDel="00000000" w:rsidR="00000000" w:rsidRPr="00000000">
              <w:rPr>
                <w:rtl w:val="0"/>
              </w:rPr>
              <w:t xml:space="preserve">Implement into GUI</w:t>
            </w:r>
          </w:p>
        </w:tc>
        <w:tc>
          <w:tcPr>
            <w:tcMar>
              <w:top w:w="0.0" w:type="dxa"/>
              <w:bottom w:w="0.0" w:type="dxa"/>
            </w:tcMar>
          </w:tcPr>
          <w:p w:rsidR="00000000" w:rsidDel="00000000" w:rsidP="00000000" w:rsidRDefault="00000000" w:rsidRPr="00000000" w14:paraId="00000017">
            <w:pPr>
              <w:ind w:left="-58" w:firstLine="0"/>
              <w:rPr/>
            </w:pPr>
            <w:r w:rsidDel="00000000" w:rsidR="00000000" w:rsidRPr="00000000">
              <w:rPr>
                <w:rtl w:val="0"/>
              </w:rPr>
              <w:t xml:space="preserve">5/11</w:t>
            </w:r>
          </w:p>
        </w:tc>
        <w:tc>
          <w:tcPr>
            <w:tcMar>
              <w:top w:w="0.0" w:type="dxa"/>
              <w:bottom w:w="0.0" w:type="dxa"/>
            </w:tcMar>
          </w:tcPr>
          <w:p w:rsidR="00000000" w:rsidDel="00000000" w:rsidP="00000000" w:rsidRDefault="00000000" w:rsidRPr="00000000" w14:paraId="00000018">
            <w:pPr>
              <w:ind w:left="-58" w:firstLine="0"/>
              <w:rPr/>
            </w:pPr>
            <w:r w:rsidDel="00000000" w:rsidR="00000000" w:rsidRPr="00000000">
              <w:rPr>
                <w:rtl w:val="0"/>
              </w:rPr>
              <w:t xml:space="preserve">Ethan + Vinay</w:t>
            </w:r>
          </w:p>
        </w:tc>
      </w:tr>
      <w:tr>
        <w:trPr>
          <w:cantSplit w:val="0"/>
          <w:tblHeader w:val="0"/>
        </w:trPr>
        <w:tc>
          <w:tcPr>
            <w:tcMar>
              <w:top w:w="0.0" w:type="dxa"/>
              <w:bottom w:w="0.0" w:type="dxa"/>
            </w:tcMar>
          </w:tcPr>
          <w:p w:rsidR="00000000" w:rsidDel="00000000" w:rsidP="00000000" w:rsidRDefault="00000000" w:rsidRPr="00000000" w14:paraId="00000019">
            <w:pPr>
              <w:ind w:left="-58" w:firstLine="0"/>
              <w:rPr/>
            </w:pPr>
            <w:r w:rsidDel="00000000" w:rsidR="00000000" w:rsidRPr="00000000">
              <w:rPr>
                <w:rtl w:val="0"/>
              </w:rPr>
              <w:t xml:space="preserve">Add extra features + test</w:t>
            </w:r>
          </w:p>
        </w:tc>
        <w:tc>
          <w:tcPr>
            <w:tcMar>
              <w:top w:w="0.0" w:type="dxa"/>
              <w:bottom w:w="0.0" w:type="dxa"/>
            </w:tcMar>
          </w:tcPr>
          <w:p w:rsidR="00000000" w:rsidDel="00000000" w:rsidP="00000000" w:rsidRDefault="00000000" w:rsidRPr="00000000" w14:paraId="0000001A">
            <w:pPr>
              <w:ind w:left="-58" w:firstLine="0"/>
              <w:rPr/>
            </w:pPr>
            <w:r w:rsidDel="00000000" w:rsidR="00000000" w:rsidRPr="00000000">
              <w:rPr>
                <w:rtl w:val="0"/>
              </w:rPr>
              <w:t xml:space="preserve">Due date - 1 week</w:t>
            </w:r>
          </w:p>
        </w:tc>
        <w:tc>
          <w:tcPr>
            <w:tcMar>
              <w:top w:w="0.0" w:type="dxa"/>
              <w:bottom w:w="0.0" w:type="dxa"/>
            </w:tcMar>
          </w:tcPr>
          <w:p w:rsidR="00000000" w:rsidDel="00000000" w:rsidP="00000000" w:rsidRDefault="00000000" w:rsidRPr="00000000" w14:paraId="0000001B">
            <w:pPr>
              <w:ind w:left="-58" w:firstLine="0"/>
              <w:rPr/>
            </w:pPr>
            <w:r w:rsidDel="00000000" w:rsidR="00000000" w:rsidRPr="00000000">
              <w:rPr>
                <w:rtl w:val="0"/>
              </w:rPr>
              <w:t xml:space="preserve">Vinay + Ethan</w:t>
            </w:r>
          </w:p>
        </w:tc>
      </w:tr>
    </w:tbl>
    <w:p w:rsidR="00000000" w:rsidDel="00000000" w:rsidP="00000000" w:rsidRDefault="00000000" w:rsidRPr="00000000" w14:paraId="0000001C">
      <w:pPr>
        <w:ind w:left="-58" w:firstLine="0"/>
        <w:rPr/>
      </w:pPr>
      <w:r w:rsidDel="00000000" w:rsidR="00000000" w:rsidRPr="00000000">
        <w:rPr>
          <w:rtl w:val="0"/>
        </w:rPr>
      </w:r>
    </w:p>
    <w:p w:rsidR="00000000" w:rsidDel="00000000" w:rsidP="00000000" w:rsidRDefault="00000000" w:rsidRPr="00000000" w14:paraId="0000001D">
      <w:pPr>
        <w:ind w:left="-58" w:firstLine="0"/>
        <w:rPr/>
      </w:pPr>
      <w:r w:rsidDel="00000000" w:rsidR="00000000" w:rsidRPr="00000000">
        <w:rPr>
          <w:rtl w:val="0"/>
        </w:rPr>
      </w:r>
    </w:p>
    <w:p w:rsidR="00000000" w:rsidDel="00000000" w:rsidP="00000000" w:rsidRDefault="00000000" w:rsidRPr="00000000" w14:paraId="0000001E">
      <w:pPr>
        <w:ind w:left="-58" w:firstLine="0"/>
        <w:rPr/>
      </w:pPr>
      <w:r w:rsidDel="00000000" w:rsidR="00000000" w:rsidRPr="00000000">
        <w:rPr>
          <w:rtl w:val="0"/>
        </w:rPr>
      </w:r>
    </w:p>
    <w:p w:rsidR="00000000" w:rsidDel="00000000" w:rsidP="00000000" w:rsidRDefault="00000000" w:rsidRPr="00000000" w14:paraId="0000001F">
      <w:pPr>
        <w:ind w:left="-58" w:firstLine="0"/>
        <w:rPr/>
      </w:pPr>
      <w:r w:rsidDel="00000000" w:rsidR="00000000" w:rsidRPr="00000000">
        <w:rPr>
          <w:rtl w:val="0"/>
        </w:rPr>
      </w:r>
    </w:p>
    <w:p w:rsidR="00000000" w:rsidDel="00000000" w:rsidP="00000000" w:rsidRDefault="00000000" w:rsidRPr="00000000" w14:paraId="00000020">
      <w:pPr>
        <w:ind w:left="-58"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tabs>
          <w:tab w:val="right" w:pos="10285"/>
        </w:tabs>
        <w:ind w:left="275" w:right="220" w:firstLine="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45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783590" cy="408305"/>
          <wp:effectExtent b="0" l="0" r="0" t="0"/>
          <wp:docPr descr="ant_bitmap" id="4" name="image1.png"/>
          <a:graphic>
            <a:graphicData uri="http://schemas.openxmlformats.org/drawingml/2006/picture">
              <pic:pic>
                <pic:nvPicPr>
                  <pic:cNvPr descr="ant_bitmap" id="0" name="image1.png"/>
                  <pic:cNvPicPr preferRelativeResize="0"/>
                </pic:nvPicPr>
                <pic:blipFill>
                  <a:blip r:embed="rId1"/>
                  <a:srcRect b="0" l="0" r="0" t="0"/>
                  <a:stretch>
                    <a:fillRect/>
                  </a:stretch>
                </pic:blipFill>
                <pic:spPr>
                  <a:xfrm>
                    <a:off x="0" y="0"/>
                    <a:ext cx="783590" cy="408305"/>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sdt>
      <w:sdtPr>
        <w:tag w:val="goog_rdk_0"/>
      </w:sdtPr>
      <w:sdtContent>
        <w:ins w:author="Fulk, Brad" w:id="0" w:date="2019-04-24T12:36:00Z">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Document3</w:t>
          </w:r>
        </w:ins>
      </w:sdtContent>
    </w:sdt>
    <w:sdt>
      <w:sdtPr>
        <w:tag w:val="goog_rdk_1"/>
      </w:sdtPr>
      <w:sdtContent>
        <w:ins w:author="George Peck" w:id="1" w:date="2006-05-02T12:50:00Z">
          <w:sdt>
            <w:sdtPr>
              <w:tag w:val="goog_rdk_2"/>
            </w:sdtPr>
            <w:sdtContent>
              <w:del w:author="Fulk, Brad" w:id="2" w:date="2019-04-24T12:36:00Z">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delText xml:space="preserve">03_template_ProjectPlan.dot</w:delText>
                </w:r>
              </w:del>
            </w:sdtContent>
          </w:sdt>
        </w:ins>
      </w:sdtContent>
    </w:sdt>
    <w:sdt>
      <w:sdtPr>
        <w:tag w:val="goog_rdk_3"/>
      </w:sdtPr>
      <w:sdtContent>
        <w:del w:author="Fulk, Brad" w:id="2" w:date="2019-04-24T12:36:00Z">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delText xml:space="preserve">Document1</w:delText>
          </w:r>
        </w:del>
      </w:sdtContent>
    </w:sdt>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0450"/>
      </w:tabs>
      <w:spacing w:after="0" w:before="0" w:line="240" w:lineRule="auto"/>
      <w:ind w:left="-55"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1611582" cy="1176338"/>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11582" cy="1176338"/>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tl w:val="0"/>
      </w:rPr>
      <w:t xml:space="preserve">Project: MultiText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Verdana" w:hAnsi="Verdana"/>
      <w:sz w:val="24"/>
      <w:szCs w:val="24"/>
    </w:rPr>
  </w:style>
  <w:style w:type="paragraph" w:styleId="Heading1">
    <w:name w:val="heading 1"/>
    <w:basedOn w:val="Normal"/>
    <w:next w:val="Normal"/>
    <w:qFormat w:val="1"/>
    <w:pPr>
      <w:keepNext w:val="1"/>
      <w:tabs>
        <w:tab w:val="right" w:pos="10285"/>
      </w:tabs>
      <w:spacing w:after="200"/>
      <w:ind w:left="-58"/>
      <w:outlineLvl w:val="0"/>
    </w:pPr>
    <w:rPr>
      <w:b w:val="1"/>
      <w:bCs w:val="1"/>
      <w:sz w:val="3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alloonText">
    <w:name w:val="Balloon Text"/>
    <w:basedOn w:val="Normal"/>
    <w:semiHidden w:val="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bMBJXVdhGBUak0Jg753xAfJPjw==">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2019-04-24T19:36:00Z</dcterms:created>
  <dc:creator>Fulk, Brad</dc:creator>
</cp:coreProperties>
</file>